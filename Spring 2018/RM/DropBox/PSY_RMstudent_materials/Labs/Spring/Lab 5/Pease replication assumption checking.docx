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9C" w:rsidRDefault="00331846">
      <w:r>
        <w:t xml:space="preserve">This activity will be completed in your MIDUS project groups.  Each group will be assigned an initial regression model from the Pease study to check for assumptions.  You will be responsible for checking assumptions using the techniques demonstrated in class and lab.  You will use these techniques to justify subsequent models that were estimated in the study. </w:t>
      </w:r>
    </w:p>
    <w:tbl>
      <w:tblPr>
        <w:tblStyle w:val="TableGrid"/>
        <w:tblW w:w="0" w:type="auto"/>
        <w:tblLook w:val="04A0" w:firstRow="1" w:lastRow="0" w:firstColumn="1" w:lastColumn="0" w:noHBand="0" w:noVBand="1"/>
      </w:tblPr>
      <w:tblGrid>
        <w:gridCol w:w="648"/>
        <w:gridCol w:w="8928"/>
      </w:tblGrid>
      <w:tr w:rsidR="00935E3E" w:rsidTr="007E0B2B">
        <w:tc>
          <w:tcPr>
            <w:tcW w:w="9576" w:type="dxa"/>
            <w:gridSpan w:val="2"/>
            <w:tcBorders>
              <w:bottom w:val="single" w:sz="4" w:space="0" w:color="auto"/>
            </w:tcBorders>
          </w:tcPr>
          <w:p w:rsidR="00935E3E" w:rsidRDefault="00935E3E" w:rsidP="00935E3E">
            <w:pPr>
              <w:jc w:val="center"/>
            </w:pPr>
            <w:r>
              <w:t>Initial Models</w:t>
            </w:r>
          </w:p>
        </w:tc>
      </w:tr>
      <w:tr w:rsidR="00935E3E" w:rsidTr="00935E3E">
        <w:tc>
          <w:tcPr>
            <w:tcW w:w="648" w:type="dxa"/>
            <w:tcBorders>
              <w:top w:val="single" w:sz="4" w:space="0" w:color="auto"/>
              <w:left w:val="single" w:sz="4" w:space="0" w:color="auto"/>
              <w:bottom w:val="nil"/>
              <w:right w:val="nil"/>
            </w:tcBorders>
          </w:tcPr>
          <w:p w:rsidR="00935E3E" w:rsidRDefault="00935E3E" w:rsidP="00935E3E">
            <w:pPr>
              <w:jc w:val="center"/>
            </w:pPr>
            <w:r>
              <w:t>1</w:t>
            </w:r>
          </w:p>
        </w:tc>
        <w:tc>
          <w:tcPr>
            <w:tcW w:w="8928" w:type="dxa"/>
            <w:tcBorders>
              <w:top w:val="single" w:sz="4" w:space="0" w:color="auto"/>
              <w:left w:val="nil"/>
              <w:bottom w:val="nil"/>
              <w:right w:val="single" w:sz="4" w:space="0" w:color="auto"/>
            </w:tcBorders>
          </w:tcPr>
          <w:p w:rsidR="00935E3E" w:rsidRDefault="00935E3E" w:rsidP="00935E3E">
            <w:r w:rsidRPr="00935E3E">
              <w:rPr>
                <w:b/>
              </w:rPr>
              <w:t>Anger Expression- Anger Control</w:t>
            </w:r>
            <w:r>
              <w:t xml:space="preserve"> regressed on </w:t>
            </w:r>
            <w:r w:rsidRPr="00935E3E">
              <w:rPr>
                <w:b/>
              </w:rPr>
              <w:t xml:space="preserve">Big 5 </w:t>
            </w:r>
            <w:r>
              <w:rPr>
                <w:b/>
              </w:rPr>
              <w:t>p</w:t>
            </w:r>
            <w:r w:rsidRPr="00935E3E">
              <w:rPr>
                <w:b/>
              </w:rPr>
              <w:t>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2</w:t>
            </w:r>
          </w:p>
        </w:tc>
        <w:tc>
          <w:tcPr>
            <w:tcW w:w="8928" w:type="dxa"/>
            <w:tcBorders>
              <w:top w:val="nil"/>
              <w:left w:val="nil"/>
              <w:bottom w:val="nil"/>
              <w:right w:val="single" w:sz="4" w:space="0" w:color="auto"/>
            </w:tcBorders>
          </w:tcPr>
          <w:p w:rsidR="00935E3E" w:rsidRDefault="00935E3E" w:rsidP="00935E3E">
            <w:r w:rsidRPr="00935E3E">
              <w:rPr>
                <w:b/>
              </w:rPr>
              <w:t>Trait</w:t>
            </w:r>
            <w:r>
              <w:t xml:space="preserve"> </w:t>
            </w:r>
            <w:r w:rsidRPr="00935E3E">
              <w:rPr>
                <w:b/>
              </w:rPr>
              <w:t>Anger</w:t>
            </w:r>
            <w:r>
              <w:t xml:space="preserve"> regressed on </w:t>
            </w:r>
            <w:r w:rsidRPr="00935E3E">
              <w:rPr>
                <w:b/>
              </w:rPr>
              <w:t>Big 5 personality traits</w:t>
            </w:r>
          </w:p>
        </w:tc>
      </w:tr>
      <w:tr w:rsidR="00935E3E" w:rsidTr="00935E3E">
        <w:tc>
          <w:tcPr>
            <w:tcW w:w="648" w:type="dxa"/>
            <w:tcBorders>
              <w:top w:val="nil"/>
              <w:left w:val="single" w:sz="4" w:space="0" w:color="auto"/>
              <w:bottom w:val="nil"/>
              <w:right w:val="nil"/>
            </w:tcBorders>
          </w:tcPr>
          <w:p w:rsidR="00935E3E" w:rsidRDefault="00935E3E" w:rsidP="00935E3E">
            <w:pPr>
              <w:jc w:val="center"/>
            </w:pPr>
            <w:r>
              <w:t>3</w:t>
            </w:r>
          </w:p>
        </w:tc>
        <w:tc>
          <w:tcPr>
            <w:tcW w:w="8928" w:type="dxa"/>
            <w:tcBorders>
              <w:top w:val="nil"/>
              <w:left w:val="nil"/>
              <w:bottom w:val="nil"/>
              <w:right w:val="single" w:sz="4" w:space="0" w:color="auto"/>
            </w:tcBorders>
          </w:tcPr>
          <w:p w:rsidR="00935E3E" w:rsidRDefault="00935E3E">
            <w:r>
              <w:rPr>
                <w:b/>
              </w:rPr>
              <w:t>Anger Expression- Anger Out</w:t>
            </w:r>
            <w:r>
              <w:t xml:space="preserve"> regressed on </w:t>
            </w:r>
            <w:r w:rsidRPr="00935E3E">
              <w:rPr>
                <w:b/>
              </w:rPr>
              <w:t>Big 5 personality traits</w:t>
            </w:r>
          </w:p>
        </w:tc>
      </w:tr>
      <w:tr w:rsidR="00935E3E" w:rsidTr="00935E3E">
        <w:tc>
          <w:tcPr>
            <w:tcW w:w="648" w:type="dxa"/>
            <w:tcBorders>
              <w:top w:val="nil"/>
              <w:left w:val="single" w:sz="4" w:space="0" w:color="auto"/>
              <w:bottom w:val="single" w:sz="4" w:space="0" w:color="auto"/>
              <w:right w:val="nil"/>
            </w:tcBorders>
          </w:tcPr>
          <w:p w:rsidR="00935E3E" w:rsidRDefault="00935E3E" w:rsidP="00935E3E">
            <w:pPr>
              <w:jc w:val="center"/>
            </w:pPr>
            <w:r>
              <w:t>4</w:t>
            </w:r>
          </w:p>
        </w:tc>
        <w:tc>
          <w:tcPr>
            <w:tcW w:w="8928" w:type="dxa"/>
            <w:tcBorders>
              <w:top w:val="nil"/>
              <w:left w:val="nil"/>
              <w:bottom w:val="single" w:sz="4" w:space="0" w:color="auto"/>
              <w:right w:val="single" w:sz="4" w:space="0" w:color="auto"/>
            </w:tcBorders>
          </w:tcPr>
          <w:p w:rsidR="00935E3E" w:rsidRPr="00935E3E" w:rsidRDefault="00935E3E">
            <w:pPr>
              <w:rPr>
                <w:b/>
              </w:rPr>
            </w:pPr>
            <w:r>
              <w:rPr>
                <w:b/>
              </w:rPr>
              <w:t>Aggression</w:t>
            </w:r>
            <w:r>
              <w:t xml:space="preserve"> regressed on </w:t>
            </w:r>
            <w:r w:rsidRPr="00935E3E">
              <w:rPr>
                <w:b/>
              </w:rPr>
              <w:t>Big 5 personality traits</w:t>
            </w:r>
          </w:p>
        </w:tc>
      </w:tr>
    </w:tbl>
    <w:p w:rsidR="00935E3E" w:rsidRDefault="00935E3E"/>
    <w:p w:rsidR="00DB7589" w:rsidRDefault="00DB7589"/>
    <w:p w:rsidR="00DB7589" w:rsidRDefault="00DB7589" w:rsidP="00DB7589">
      <w:pPr>
        <w:pStyle w:val="ListParagraph"/>
        <w:numPr>
          <w:ilvl w:val="0"/>
          <w:numId w:val="1"/>
        </w:numPr>
      </w:pPr>
      <w:r>
        <w:t>Insert a first-level header at the end of your Pease replication notebook: “Checking Assumptions”</w:t>
      </w:r>
      <w:r w:rsidR="00ED2CB7">
        <w:t>.  Use headers to organize the rest of your code, output, and text as needed.</w:t>
      </w:r>
    </w:p>
    <w:p w:rsidR="00DB7589" w:rsidRDefault="00DB7589" w:rsidP="00DB7589">
      <w:pPr>
        <w:pStyle w:val="ListParagraph"/>
        <w:numPr>
          <w:ilvl w:val="0"/>
          <w:numId w:val="1"/>
        </w:numPr>
      </w:pPr>
      <w:r>
        <w:t xml:space="preserve">List the IV and DV’s of the </w:t>
      </w:r>
      <w:r w:rsidR="000932F1">
        <w:t xml:space="preserve">initial </w:t>
      </w:r>
      <w:r>
        <w:t>model you are checking.</w:t>
      </w:r>
    </w:p>
    <w:p w:rsidR="00DB7589" w:rsidRDefault="00DB7589" w:rsidP="00DB7589">
      <w:pPr>
        <w:pStyle w:val="ListParagraph"/>
        <w:numPr>
          <w:ilvl w:val="0"/>
          <w:numId w:val="1"/>
        </w:numPr>
      </w:pPr>
      <w:r>
        <w:t>Check the model for the assumptions of linear regression using the techniques demonstra</w:t>
      </w:r>
      <w:r w:rsidR="000B2239">
        <w:t>ted in class. Write one or more paragraphs describing how you checked assumptions, the results of each step, and interpretation of those results.</w:t>
      </w:r>
    </w:p>
    <w:p w:rsidR="00CC330D" w:rsidRDefault="006956D6" w:rsidP="00DB7589">
      <w:pPr>
        <w:pStyle w:val="ListParagraph"/>
        <w:numPr>
          <w:ilvl w:val="0"/>
          <w:numId w:val="1"/>
        </w:numPr>
      </w:pPr>
      <w:r>
        <w:t xml:space="preserve">Write one or more paragraphs describing </w:t>
      </w:r>
      <w:r w:rsidR="00CC330D">
        <w:t>the following:</w:t>
      </w:r>
    </w:p>
    <w:p w:rsidR="000B2239" w:rsidRDefault="00CC330D" w:rsidP="00CC330D">
      <w:pPr>
        <w:pStyle w:val="ListParagraph"/>
        <w:numPr>
          <w:ilvl w:val="1"/>
          <w:numId w:val="1"/>
        </w:numPr>
      </w:pPr>
      <w:r>
        <w:t>How</w:t>
      </w:r>
      <w:r w:rsidR="006956D6">
        <w:t xml:space="preserve"> </w:t>
      </w:r>
      <w:r>
        <w:t>would</w:t>
      </w:r>
      <w:r w:rsidR="006956D6">
        <w:t xml:space="preserve"> </w:t>
      </w:r>
      <w:r>
        <w:t xml:space="preserve">you </w:t>
      </w:r>
      <w:r w:rsidR="006956D6">
        <w:t>modify the initial model</w:t>
      </w:r>
      <w:r>
        <w:t>?</w:t>
      </w:r>
      <w:r w:rsidR="006956D6">
        <w:t xml:space="preserve"> </w:t>
      </w:r>
      <w:r>
        <w:t xml:space="preserve"> </w:t>
      </w:r>
      <w:r w:rsidR="000B2239">
        <w:t xml:space="preserve">Use evidence from the previous step as justification. </w:t>
      </w:r>
    </w:p>
    <w:p w:rsidR="00CC330D" w:rsidRDefault="00CC330D" w:rsidP="00CC330D">
      <w:pPr>
        <w:pStyle w:val="ListParagraph"/>
        <w:numPr>
          <w:ilvl w:val="1"/>
          <w:numId w:val="1"/>
        </w:numPr>
      </w:pPr>
      <w:r>
        <w:t>How did the original researchers modify the initial model?  Were they justified in doing so?</w:t>
      </w:r>
      <w:r w:rsidR="00ED2CB7">
        <w:t xml:space="preserve"> How does their approach differ from yours?</w:t>
      </w:r>
    </w:p>
    <w:p w:rsidR="000B2239" w:rsidDel="007158AD" w:rsidRDefault="00CC330D" w:rsidP="00DB7589">
      <w:pPr>
        <w:pStyle w:val="ListParagraph"/>
        <w:numPr>
          <w:ilvl w:val="0"/>
          <w:numId w:val="1"/>
        </w:numPr>
        <w:rPr>
          <w:del w:id="0" w:author="Office" w:date="2018-02-14T17:03:00Z"/>
        </w:rPr>
      </w:pPr>
      <w:bookmarkStart w:id="1" w:name="_GoBack"/>
      <w:bookmarkEnd w:id="1"/>
      <w:del w:id="2" w:author="Office" w:date="2018-02-14T17:03:00Z">
        <w:r w:rsidDel="007158AD">
          <w:delText>Check the second iteration of the model conducted by the original researchers for assumptions (You don’t have to report and interpret each step this time).</w:delText>
        </w:r>
      </w:del>
    </w:p>
    <w:p w:rsidR="00CC330D" w:rsidDel="007158AD" w:rsidRDefault="00CC330D" w:rsidP="00CC330D">
      <w:pPr>
        <w:pStyle w:val="ListParagraph"/>
        <w:numPr>
          <w:ilvl w:val="0"/>
          <w:numId w:val="1"/>
        </w:numPr>
        <w:rPr>
          <w:del w:id="3" w:author="Office" w:date="2018-02-14T17:03:00Z"/>
        </w:rPr>
      </w:pPr>
      <w:del w:id="4" w:author="Office" w:date="2018-02-14T17:03:00Z">
        <w:r w:rsidDel="007158AD">
          <w:delText>Write one or more paragraphs describing the following:</w:delText>
        </w:r>
      </w:del>
    </w:p>
    <w:p w:rsidR="00ED2CB7" w:rsidDel="007158AD" w:rsidRDefault="00ED2CB7" w:rsidP="00ED2CB7">
      <w:pPr>
        <w:pStyle w:val="ListParagraph"/>
        <w:numPr>
          <w:ilvl w:val="1"/>
          <w:numId w:val="1"/>
        </w:numPr>
        <w:rPr>
          <w:del w:id="5" w:author="Office" w:date="2018-02-14T17:03:00Z"/>
        </w:rPr>
      </w:pPr>
      <w:del w:id="6" w:author="Office" w:date="2018-02-14T17:03:00Z">
        <w:r w:rsidDel="007158AD">
          <w:delText xml:space="preserve">How would you modify the initial model?  Use evidence from the previous step as justification. </w:delText>
        </w:r>
      </w:del>
    </w:p>
    <w:p w:rsidR="00CC330D" w:rsidDel="007158AD" w:rsidRDefault="00ED2CB7" w:rsidP="00ED2CB7">
      <w:pPr>
        <w:pStyle w:val="ListParagraph"/>
        <w:numPr>
          <w:ilvl w:val="1"/>
          <w:numId w:val="1"/>
        </w:numPr>
        <w:rPr>
          <w:del w:id="7" w:author="Office" w:date="2018-02-14T17:03:00Z"/>
        </w:rPr>
      </w:pPr>
      <w:del w:id="8" w:author="Office" w:date="2018-02-14T17:03:00Z">
        <w:r w:rsidDel="007158AD">
          <w:delText>How did the original researchers modify the initial model?  Were they justified in doing so? How does their approach differ from yours?</w:delText>
        </w:r>
      </w:del>
    </w:p>
    <w:p w:rsidR="0003265C" w:rsidDel="007158AD" w:rsidRDefault="0003265C" w:rsidP="0003265C">
      <w:pPr>
        <w:pStyle w:val="ListParagraph"/>
        <w:numPr>
          <w:ilvl w:val="0"/>
          <w:numId w:val="1"/>
        </w:numPr>
        <w:rPr>
          <w:del w:id="9" w:author="Office" w:date="2018-02-14T17:03:00Z"/>
        </w:rPr>
      </w:pPr>
      <w:del w:id="10" w:author="Office" w:date="2018-02-14T17:03:00Z">
        <w:r w:rsidDel="007158AD">
          <w:delText>Check the third iteration of the model conducted by the original researchers for assumptions (You don’t have to report and interpret each step this time).</w:delText>
        </w:r>
      </w:del>
    </w:p>
    <w:p w:rsidR="0003265C" w:rsidDel="007158AD" w:rsidRDefault="0003265C" w:rsidP="0003265C">
      <w:pPr>
        <w:pStyle w:val="ListParagraph"/>
        <w:numPr>
          <w:ilvl w:val="0"/>
          <w:numId w:val="1"/>
        </w:numPr>
        <w:rPr>
          <w:del w:id="11" w:author="Office" w:date="2018-02-14T17:03:00Z"/>
        </w:rPr>
      </w:pPr>
      <w:del w:id="12" w:author="Office" w:date="2018-02-14T17:03:00Z">
        <w:r w:rsidDel="007158AD">
          <w:delText>Write one or more paragraphs describing the following:</w:delText>
        </w:r>
      </w:del>
    </w:p>
    <w:p w:rsidR="0003265C" w:rsidDel="007158AD" w:rsidRDefault="0003265C" w:rsidP="0003265C">
      <w:pPr>
        <w:pStyle w:val="ListParagraph"/>
        <w:numPr>
          <w:ilvl w:val="1"/>
          <w:numId w:val="1"/>
        </w:numPr>
        <w:rPr>
          <w:del w:id="13" w:author="Office" w:date="2018-02-14T17:03:00Z"/>
        </w:rPr>
      </w:pPr>
      <w:del w:id="14" w:author="Office" w:date="2018-02-14T17:03:00Z">
        <w:r w:rsidDel="007158AD">
          <w:delText xml:space="preserve">How would you modify the initial model?  Use evidence from the previous step as justification. </w:delText>
        </w:r>
      </w:del>
    </w:p>
    <w:p w:rsidR="0003265C" w:rsidDel="007158AD" w:rsidRDefault="0003265C" w:rsidP="0003265C">
      <w:pPr>
        <w:pStyle w:val="ListParagraph"/>
        <w:numPr>
          <w:ilvl w:val="1"/>
          <w:numId w:val="1"/>
        </w:numPr>
        <w:rPr>
          <w:del w:id="15" w:author="Office" w:date="2018-02-14T17:03:00Z"/>
        </w:rPr>
      </w:pPr>
      <w:del w:id="16" w:author="Office" w:date="2018-02-14T17:03:00Z">
        <w:r w:rsidDel="007158AD">
          <w:delText>How did the original researchers modify the initial model?  Were they justified in doing so? How does their approach differ from yours?</w:delText>
        </w:r>
      </w:del>
    </w:p>
    <w:p w:rsidR="0003265C" w:rsidRDefault="0003265C" w:rsidP="0003265C">
      <w:pPr>
        <w:pStyle w:val="ListParagraph"/>
      </w:pPr>
    </w:p>
    <w:p w:rsidR="0003265C" w:rsidRDefault="0003265C" w:rsidP="0003265C">
      <w:pPr>
        <w:pStyle w:val="ListParagraph"/>
      </w:pPr>
    </w:p>
    <w:sectPr w:rsidR="0003265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C8E" w:rsidRDefault="00C04C8E" w:rsidP="00E60750">
      <w:pPr>
        <w:spacing w:after="0" w:line="240" w:lineRule="auto"/>
      </w:pPr>
      <w:r>
        <w:separator/>
      </w:r>
    </w:p>
  </w:endnote>
  <w:endnote w:type="continuationSeparator" w:id="0">
    <w:p w:rsidR="00C04C8E" w:rsidRDefault="00C04C8E" w:rsidP="00E6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C8E" w:rsidRDefault="00C04C8E" w:rsidP="00E60750">
      <w:pPr>
        <w:spacing w:after="0" w:line="240" w:lineRule="auto"/>
      </w:pPr>
      <w:r>
        <w:separator/>
      </w:r>
    </w:p>
  </w:footnote>
  <w:footnote w:type="continuationSeparator" w:id="0">
    <w:p w:rsidR="00C04C8E" w:rsidRDefault="00C04C8E" w:rsidP="00E607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750" w:rsidRDefault="00E60750">
    <w:pPr>
      <w:pStyle w:val="Header"/>
    </w:pPr>
    <w:r>
      <w:t>Pease Replication- Assumption Checking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C7ED3"/>
    <w:multiLevelType w:val="hybridMultilevel"/>
    <w:tmpl w:val="379A7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165493"/>
    <w:multiLevelType w:val="hybridMultilevel"/>
    <w:tmpl w:val="B764FC5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846"/>
    <w:rsid w:val="0003265C"/>
    <w:rsid w:val="000932F1"/>
    <w:rsid w:val="000B2239"/>
    <w:rsid w:val="000F5D9C"/>
    <w:rsid w:val="00331846"/>
    <w:rsid w:val="005705CA"/>
    <w:rsid w:val="00673695"/>
    <w:rsid w:val="006956D6"/>
    <w:rsid w:val="007158AD"/>
    <w:rsid w:val="00935E3E"/>
    <w:rsid w:val="00993760"/>
    <w:rsid w:val="00B2090D"/>
    <w:rsid w:val="00C04C8E"/>
    <w:rsid w:val="00CC330D"/>
    <w:rsid w:val="00DB7589"/>
    <w:rsid w:val="00E60750"/>
    <w:rsid w:val="00ED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589"/>
    <w:pPr>
      <w:ind w:left="720"/>
      <w:contextualSpacing/>
    </w:pPr>
  </w:style>
  <w:style w:type="table" w:styleId="TableGrid">
    <w:name w:val="Table Grid"/>
    <w:basedOn w:val="TableNormal"/>
    <w:uiPriority w:val="59"/>
    <w:rsid w:val="00935E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0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750"/>
  </w:style>
  <w:style w:type="paragraph" w:styleId="Footer">
    <w:name w:val="footer"/>
    <w:basedOn w:val="Normal"/>
    <w:link w:val="FooterChar"/>
    <w:uiPriority w:val="99"/>
    <w:unhideWhenUsed/>
    <w:rsid w:val="00E6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Office</cp:lastModifiedBy>
  <cp:revision>4</cp:revision>
  <dcterms:created xsi:type="dcterms:W3CDTF">2018-02-14T22:12:00Z</dcterms:created>
  <dcterms:modified xsi:type="dcterms:W3CDTF">2018-02-15T00:03:00Z</dcterms:modified>
</cp:coreProperties>
</file>